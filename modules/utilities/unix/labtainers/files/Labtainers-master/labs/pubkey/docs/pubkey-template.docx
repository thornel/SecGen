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6ECF" w14:textId="17D22073" w:rsidR="00A53DC2" w:rsidRPr="00306183" w:rsidRDefault="00612065" w:rsidP="00D41CA6">
      <w:pPr>
        <w:pStyle w:val="Title"/>
        <w:pBdr>
          <w:bottom w:val="single" w:sz="8" w:space="1" w:color="4F81BD" w:themeColor="accent1"/>
        </w:pBdr>
        <w:rPr>
          <w:rFonts w:asciiTheme="minorHAnsi" w:hAnsiTheme="minorHAnsi"/>
        </w:rPr>
      </w:pPr>
      <w:r>
        <w:rPr>
          <w:rFonts w:asciiTheme="minorHAnsi" w:hAnsiTheme="minorHAnsi"/>
        </w:rPr>
        <w:t>Lab 4</w:t>
      </w:r>
      <w:r w:rsidR="00F52216" w:rsidRPr="00306183">
        <w:rPr>
          <w:rFonts w:asciiTheme="minorHAnsi" w:hAnsiTheme="minorHAnsi"/>
        </w:rPr>
        <w:t xml:space="preserve"> </w:t>
      </w:r>
      <w:r w:rsidR="00306183" w:rsidRPr="00306183">
        <w:rPr>
          <w:rFonts w:asciiTheme="minorHAnsi" w:hAnsiTheme="minorHAnsi"/>
        </w:rPr>
        <w:t>Report</w:t>
      </w:r>
      <w:r w:rsidR="001569C4" w:rsidRPr="00306183">
        <w:rPr>
          <w:rFonts w:asciiTheme="minorHAnsi" w:hAnsiTheme="minorHAnsi"/>
        </w:rPr>
        <w:br/>
        <w:t xml:space="preserve">Exploring </w:t>
      </w:r>
      <w:r>
        <w:rPr>
          <w:rFonts w:asciiTheme="minorHAnsi" w:hAnsiTheme="minorHAnsi"/>
        </w:rPr>
        <w:t>Public Key Certificates</w:t>
      </w:r>
    </w:p>
    <w:p w14:paraId="3F2F0E45" w14:textId="5D4AF9C6" w:rsidR="008768B2" w:rsidRPr="00DA0E5A" w:rsidRDefault="00306183" w:rsidP="00286181">
      <w:pPr>
        <w:rPr>
          <w:b/>
          <w:color w:val="FF0000"/>
        </w:rPr>
      </w:pPr>
      <w:r w:rsidRPr="00DA0E5A">
        <w:rPr>
          <w:b/>
          <w:color w:val="FF0000"/>
        </w:rPr>
        <w:t>Your Name Here</w:t>
      </w:r>
    </w:p>
    <w:p w14:paraId="30EBB351" w14:textId="77777777" w:rsidR="00306183" w:rsidRPr="00306183" w:rsidRDefault="00306183" w:rsidP="00286181">
      <w:pPr>
        <w:rPr>
          <w:b/>
        </w:rPr>
      </w:pPr>
    </w:p>
    <w:p w14:paraId="70A55BB4" w14:textId="6A7F45AC" w:rsidR="005A0C06" w:rsidRDefault="005A0C06" w:rsidP="00CA2FEF">
      <w:pPr>
        <w:pStyle w:val="ListParagraph"/>
        <w:numPr>
          <w:ilvl w:val="0"/>
          <w:numId w:val="16"/>
        </w:numPr>
        <w:rPr>
          <w:ins w:id="0" w:author="Microsoft Office User" w:date="2017-05-02T10:39:00Z"/>
        </w:rPr>
      </w:pPr>
      <w:ins w:id="1" w:author="Microsoft Office User" w:date="2017-05-02T10:39:00Z">
        <w:r>
          <w:t>What Operating System (OS) were you using for this exercise? (Windows 7, Windows 10, MacOS 10.11</w:t>
        </w:r>
      </w:ins>
      <w:ins w:id="2" w:author="Microsoft Office User" w:date="2017-05-02T10:41:00Z">
        <w:r>
          <w:t>, etc</w:t>
        </w:r>
      </w:ins>
      <w:bookmarkStart w:id="3" w:name="_GoBack"/>
      <w:bookmarkEnd w:id="3"/>
      <w:ins w:id="4" w:author="Microsoft Office User" w:date="2017-05-02T10:39:00Z">
        <w:r>
          <w:t xml:space="preserve">?) </w:t>
        </w:r>
      </w:ins>
    </w:p>
    <w:p w14:paraId="34B73431" w14:textId="77777777" w:rsidR="005A0C06" w:rsidRDefault="005A0C06" w:rsidP="005A0C06">
      <w:pPr>
        <w:pStyle w:val="ListParagraph"/>
        <w:rPr>
          <w:ins w:id="5" w:author="Microsoft Office User" w:date="2017-05-02T10:41:00Z"/>
        </w:rPr>
        <w:pPrChange w:id="6" w:author="Microsoft Office User" w:date="2017-05-02T10:40:00Z">
          <w:pPr>
            <w:pStyle w:val="ListParagraph"/>
            <w:numPr>
              <w:numId w:val="16"/>
            </w:numPr>
            <w:ind w:hanging="360"/>
          </w:pPr>
        </w:pPrChange>
      </w:pPr>
    </w:p>
    <w:p w14:paraId="1EE8061B" w14:textId="3FBBFF88" w:rsidR="005A0C06" w:rsidRPr="005A0C06" w:rsidRDefault="005A0C06" w:rsidP="005A0C06">
      <w:pPr>
        <w:pStyle w:val="ListParagraph"/>
        <w:rPr>
          <w:ins w:id="7" w:author="Microsoft Office User" w:date="2017-05-02T10:40:00Z"/>
          <w:color w:val="548DD4" w:themeColor="text2" w:themeTint="99"/>
          <w:rPrChange w:id="8" w:author="Microsoft Office User" w:date="2017-05-02T10:41:00Z">
            <w:rPr>
              <w:ins w:id="9" w:author="Microsoft Office User" w:date="2017-05-02T10:40:00Z"/>
            </w:rPr>
          </w:rPrChange>
        </w:rPr>
        <w:pPrChange w:id="10" w:author="Microsoft Office User" w:date="2017-05-02T10:41:00Z">
          <w:pPr>
            <w:pStyle w:val="ListParagraph"/>
            <w:numPr>
              <w:numId w:val="16"/>
            </w:numPr>
            <w:ind w:hanging="360"/>
          </w:pPr>
        </w:pPrChange>
      </w:pPr>
      <w:ins w:id="11" w:author="Microsoft Office User" w:date="2017-05-02T10:41:00Z">
        <w:r w:rsidRPr="001B5EC6">
          <w:rPr>
            <w:color w:val="548DD4" w:themeColor="text2" w:themeTint="99"/>
          </w:rPr>
          <w:t>TBD</w:t>
        </w:r>
      </w:ins>
    </w:p>
    <w:p w14:paraId="61229014" w14:textId="77777777" w:rsidR="005A0C06" w:rsidRDefault="005A0C06" w:rsidP="005A0C06">
      <w:pPr>
        <w:pStyle w:val="ListParagraph"/>
        <w:rPr>
          <w:ins w:id="12" w:author="Microsoft Office User" w:date="2017-05-02T10:39:00Z"/>
        </w:rPr>
        <w:pPrChange w:id="13" w:author="Microsoft Office User" w:date="2017-05-02T10:40:00Z">
          <w:pPr>
            <w:pStyle w:val="ListParagraph"/>
            <w:numPr>
              <w:numId w:val="16"/>
            </w:numPr>
            <w:ind w:hanging="360"/>
          </w:pPr>
        </w:pPrChange>
      </w:pPr>
    </w:p>
    <w:p w14:paraId="475268C5" w14:textId="3F8A38F0" w:rsidR="005A0C06" w:rsidRDefault="005A0C06" w:rsidP="00CA2FEF">
      <w:pPr>
        <w:pStyle w:val="ListParagraph"/>
        <w:numPr>
          <w:ilvl w:val="0"/>
          <w:numId w:val="16"/>
        </w:numPr>
        <w:rPr>
          <w:ins w:id="14" w:author="Microsoft Office User" w:date="2017-05-02T10:40:00Z"/>
        </w:rPr>
      </w:pPr>
      <w:ins w:id="15" w:author="Microsoft Office User" w:date="2017-05-02T10:39:00Z">
        <w:r>
          <w:t>What browser were you using for this exercise? (The exact version would be useful)</w:t>
        </w:r>
      </w:ins>
    </w:p>
    <w:p w14:paraId="05FE2F1A" w14:textId="77777777" w:rsidR="005A0C06" w:rsidRDefault="005A0C06" w:rsidP="005A0C06">
      <w:pPr>
        <w:pStyle w:val="ListParagraph"/>
        <w:rPr>
          <w:ins w:id="16" w:author="Microsoft Office User" w:date="2017-05-02T10:40:00Z"/>
        </w:rPr>
        <w:pPrChange w:id="17" w:author="Microsoft Office User" w:date="2017-05-02T10:40:00Z">
          <w:pPr>
            <w:pStyle w:val="ListParagraph"/>
            <w:numPr>
              <w:numId w:val="16"/>
            </w:numPr>
            <w:ind w:hanging="360"/>
          </w:pPr>
        </w:pPrChange>
      </w:pPr>
    </w:p>
    <w:p w14:paraId="0361B823" w14:textId="7BAB022C" w:rsidR="005A0C06" w:rsidRPr="005A0C06" w:rsidRDefault="005A0C06" w:rsidP="005A0C06">
      <w:pPr>
        <w:pStyle w:val="ListParagraph"/>
        <w:rPr>
          <w:ins w:id="18" w:author="Microsoft Office User" w:date="2017-05-02T10:40:00Z"/>
          <w:color w:val="548DD4" w:themeColor="text2" w:themeTint="99"/>
          <w:rPrChange w:id="19" w:author="Microsoft Office User" w:date="2017-05-02T10:41:00Z">
            <w:rPr>
              <w:ins w:id="20" w:author="Microsoft Office User" w:date="2017-05-02T10:40:00Z"/>
            </w:rPr>
          </w:rPrChange>
        </w:rPr>
        <w:pPrChange w:id="21" w:author="Microsoft Office User" w:date="2017-05-02T10:41:00Z">
          <w:pPr>
            <w:pStyle w:val="ListParagraph"/>
            <w:numPr>
              <w:numId w:val="16"/>
            </w:numPr>
            <w:ind w:hanging="360"/>
          </w:pPr>
        </w:pPrChange>
      </w:pPr>
      <w:ins w:id="22" w:author="Microsoft Office User" w:date="2017-05-02T10:41:00Z">
        <w:r w:rsidRPr="001B5EC6">
          <w:rPr>
            <w:color w:val="548DD4" w:themeColor="text2" w:themeTint="99"/>
          </w:rPr>
          <w:t>TBD</w:t>
        </w:r>
      </w:ins>
    </w:p>
    <w:p w14:paraId="56E1D953" w14:textId="77777777" w:rsidR="005A0C06" w:rsidRDefault="005A0C06" w:rsidP="005A0C06">
      <w:pPr>
        <w:pStyle w:val="ListParagraph"/>
        <w:rPr>
          <w:ins w:id="23" w:author="Microsoft Office User" w:date="2017-05-02T10:38:00Z"/>
        </w:rPr>
        <w:pPrChange w:id="24" w:author="Microsoft Office User" w:date="2017-05-02T10:40:00Z">
          <w:pPr>
            <w:pStyle w:val="ListParagraph"/>
            <w:numPr>
              <w:numId w:val="16"/>
            </w:numPr>
            <w:ind w:hanging="360"/>
          </w:pPr>
        </w:pPrChange>
      </w:pPr>
    </w:p>
    <w:p w14:paraId="62A7898A" w14:textId="13A3F69C" w:rsidR="00CA2FEF" w:rsidRDefault="00CA2FEF" w:rsidP="00CA2FEF">
      <w:pPr>
        <w:pStyle w:val="ListParagraph"/>
        <w:numPr>
          <w:ilvl w:val="0"/>
          <w:numId w:val="16"/>
        </w:numPr>
      </w:pPr>
      <w:r w:rsidRPr="00CA2FEF">
        <w:t>Referring to the first</w:t>
      </w:r>
      <w:r w:rsidR="001B5EC6">
        <w:t xml:space="preserve"> four</w:t>
      </w:r>
      <w:r w:rsidRPr="00CA2FEF">
        <w:t xml:space="preserve"> table</w:t>
      </w:r>
      <w:r w:rsidR="001B5EC6">
        <w:t>s</w:t>
      </w:r>
      <w:r w:rsidRPr="00CA2FEF">
        <w:t xml:space="preserve"> in the worksheet, what observations can you make from this small sample size</w:t>
      </w:r>
      <w:r w:rsidR="001B5EC6">
        <w:t>?</w:t>
      </w:r>
    </w:p>
    <w:p w14:paraId="116F6509" w14:textId="77777777" w:rsidR="001B5EC6" w:rsidRDefault="001B5EC6" w:rsidP="001B5EC6">
      <w:pPr>
        <w:pStyle w:val="ListParagraph"/>
      </w:pPr>
    </w:p>
    <w:p w14:paraId="7983B25A" w14:textId="4C5E2DB7" w:rsidR="001B5EC6" w:rsidRPr="001B5EC6" w:rsidRDefault="001B5EC6" w:rsidP="001B5EC6">
      <w:pPr>
        <w:pStyle w:val="ListParagraph"/>
        <w:rPr>
          <w:color w:val="548DD4" w:themeColor="text2" w:themeTint="99"/>
        </w:rPr>
      </w:pPr>
      <w:r w:rsidRPr="001B5EC6">
        <w:rPr>
          <w:color w:val="548DD4" w:themeColor="text2" w:themeTint="99"/>
        </w:rPr>
        <w:t>TBD</w:t>
      </w:r>
    </w:p>
    <w:p w14:paraId="02B130BE" w14:textId="77777777" w:rsidR="00CA2FEF" w:rsidRPr="00CA2FEF" w:rsidRDefault="00CA2FEF" w:rsidP="00CA2FEF">
      <w:pPr>
        <w:pStyle w:val="ListParagraph"/>
      </w:pPr>
    </w:p>
    <w:p w14:paraId="6DBB45F8" w14:textId="23360CA8" w:rsidR="00CA2FEF" w:rsidRDefault="00CA2FEF" w:rsidP="00CA2FEF">
      <w:pPr>
        <w:pStyle w:val="ListParagraph"/>
        <w:numPr>
          <w:ilvl w:val="0"/>
          <w:numId w:val="16"/>
        </w:numPr>
      </w:pPr>
      <w:r w:rsidRPr="00CA2FEF">
        <w:t>Referring to the table in item #</w:t>
      </w:r>
      <w:r w:rsidR="00DA0E5A">
        <w:t>5</w:t>
      </w:r>
      <w:r w:rsidRPr="00CA2FEF">
        <w:t xml:space="preserve"> of the worksheet, what observations can you make on this small sample size?</w:t>
      </w:r>
    </w:p>
    <w:p w14:paraId="05204941" w14:textId="77777777" w:rsidR="001B5EC6" w:rsidRDefault="001B5EC6" w:rsidP="001B5EC6">
      <w:pPr>
        <w:pStyle w:val="ListParagraph"/>
      </w:pPr>
    </w:p>
    <w:p w14:paraId="42A70453" w14:textId="35FC3793" w:rsidR="001B5EC6" w:rsidRPr="001B5EC6" w:rsidRDefault="001B5EC6" w:rsidP="001B5EC6">
      <w:pPr>
        <w:pStyle w:val="ListParagraph"/>
        <w:rPr>
          <w:color w:val="548DD4" w:themeColor="text2" w:themeTint="99"/>
        </w:rPr>
      </w:pPr>
      <w:r w:rsidRPr="001B5EC6">
        <w:rPr>
          <w:color w:val="548DD4" w:themeColor="text2" w:themeTint="99"/>
        </w:rPr>
        <w:t>TBD</w:t>
      </w:r>
    </w:p>
    <w:p w14:paraId="30A2B9B6" w14:textId="77777777" w:rsidR="00CA2FEF" w:rsidRPr="00CA2FEF" w:rsidRDefault="00CA2FEF" w:rsidP="00CA2FEF">
      <w:pPr>
        <w:pStyle w:val="ListParagraph"/>
      </w:pPr>
    </w:p>
    <w:p w14:paraId="5C656D0E" w14:textId="587F3F6F" w:rsidR="00CA2FEF" w:rsidRDefault="00CA2FEF" w:rsidP="00CA2FEF">
      <w:pPr>
        <w:pStyle w:val="ListParagraph"/>
        <w:numPr>
          <w:ilvl w:val="0"/>
          <w:numId w:val="16"/>
        </w:numPr>
      </w:pPr>
      <w:r w:rsidRPr="00CA2FEF">
        <w:t>Of those sit</w:t>
      </w:r>
      <w:r w:rsidR="001B5EC6">
        <w:t>es that support HTTPS in item #5</w:t>
      </w:r>
      <w:r w:rsidRPr="00CA2FEF">
        <w:t>, what is your guess as to why?</w:t>
      </w:r>
    </w:p>
    <w:p w14:paraId="27ECCEAE" w14:textId="77777777" w:rsidR="001B5EC6" w:rsidRDefault="001B5EC6" w:rsidP="001B5EC6">
      <w:pPr>
        <w:pStyle w:val="ListParagraph"/>
      </w:pPr>
    </w:p>
    <w:p w14:paraId="1DE06159" w14:textId="77777777" w:rsidR="001B5EC6" w:rsidRPr="001B5EC6" w:rsidRDefault="001B5EC6" w:rsidP="001B5EC6">
      <w:pPr>
        <w:pStyle w:val="ListParagraph"/>
        <w:rPr>
          <w:color w:val="548DD4" w:themeColor="text2" w:themeTint="99"/>
        </w:rPr>
      </w:pPr>
      <w:r w:rsidRPr="001B5EC6">
        <w:rPr>
          <w:color w:val="548DD4" w:themeColor="text2" w:themeTint="99"/>
        </w:rPr>
        <w:t>TBD</w:t>
      </w:r>
    </w:p>
    <w:p w14:paraId="42C1BF9A" w14:textId="77777777" w:rsidR="001B5EC6" w:rsidRDefault="001B5EC6" w:rsidP="001B5EC6">
      <w:pPr>
        <w:pStyle w:val="ListParagraph"/>
      </w:pPr>
    </w:p>
    <w:p w14:paraId="4403441C" w14:textId="6A6E526F" w:rsidR="001B5EC6" w:rsidRDefault="001B5EC6" w:rsidP="001B5EC6">
      <w:pPr>
        <w:pStyle w:val="ListParagraph"/>
        <w:numPr>
          <w:ilvl w:val="0"/>
          <w:numId w:val="16"/>
        </w:numPr>
      </w:pPr>
      <w:r>
        <w:t>What did you learn from this exercise (if anything)?</w:t>
      </w:r>
    </w:p>
    <w:p w14:paraId="6FC55FF4" w14:textId="77777777" w:rsidR="001B5EC6" w:rsidRDefault="001B5EC6" w:rsidP="001B5EC6">
      <w:pPr>
        <w:pStyle w:val="ListParagraph"/>
      </w:pPr>
    </w:p>
    <w:p w14:paraId="6720F037" w14:textId="405B9453" w:rsidR="001B5EC6" w:rsidRPr="001B5EC6" w:rsidRDefault="001B5EC6" w:rsidP="001B5EC6">
      <w:pPr>
        <w:pStyle w:val="ListParagraph"/>
        <w:rPr>
          <w:color w:val="548DD4" w:themeColor="text2" w:themeTint="99"/>
        </w:rPr>
      </w:pPr>
      <w:r w:rsidRPr="001B5EC6">
        <w:rPr>
          <w:color w:val="548DD4" w:themeColor="text2" w:themeTint="99"/>
        </w:rPr>
        <w:t>TBD</w:t>
      </w:r>
    </w:p>
    <w:p w14:paraId="7CEA3762" w14:textId="77777777" w:rsidR="001B5EC6" w:rsidRDefault="001B5EC6" w:rsidP="001B5EC6">
      <w:pPr>
        <w:pStyle w:val="ListParagraph"/>
      </w:pPr>
    </w:p>
    <w:p w14:paraId="14561962" w14:textId="5876CD27" w:rsidR="001B5EC6" w:rsidRDefault="001B5EC6" w:rsidP="001B5EC6">
      <w:pPr>
        <w:pStyle w:val="ListParagraph"/>
        <w:numPr>
          <w:ilvl w:val="0"/>
          <w:numId w:val="16"/>
        </w:numPr>
      </w:pPr>
      <w:r>
        <w:t>How could this exercise be improved?</w:t>
      </w:r>
    </w:p>
    <w:p w14:paraId="5C739061" w14:textId="77777777" w:rsidR="001B5EC6" w:rsidRDefault="001B5EC6" w:rsidP="001B5EC6">
      <w:pPr>
        <w:pStyle w:val="ListParagraph"/>
      </w:pPr>
    </w:p>
    <w:p w14:paraId="60A92AEE" w14:textId="519F618D" w:rsidR="001B5EC6" w:rsidRPr="001B5EC6" w:rsidRDefault="001B5EC6" w:rsidP="001B5EC6">
      <w:pPr>
        <w:pStyle w:val="ListParagraph"/>
        <w:rPr>
          <w:color w:val="548DD4" w:themeColor="text2" w:themeTint="99"/>
        </w:rPr>
      </w:pPr>
      <w:r w:rsidRPr="001B5EC6">
        <w:rPr>
          <w:color w:val="548DD4" w:themeColor="text2" w:themeTint="99"/>
        </w:rPr>
        <w:t>TBD</w:t>
      </w:r>
    </w:p>
    <w:p w14:paraId="54E0DD87" w14:textId="77777777" w:rsidR="001B5EC6" w:rsidRDefault="001B5EC6" w:rsidP="001B5EC6">
      <w:pPr>
        <w:pStyle w:val="ListParagraph"/>
      </w:pPr>
    </w:p>
    <w:p w14:paraId="6B74015E" w14:textId="77777777" w:rsidR="00CA2FEF" w:rsidRPr="00CA2FEF" w:rsidRDefault="00CA2FEF" w:rsidP="00CA2FEF">
      <w:pPr>
        <w:pStyle w:val="ListParagraph"/>
      </w:pPr>
    </w:p>
    <w:p w14:paraId="463809B5" w14:textId="77777777" w:rsidR="00CA2FEF" w:rsidRPr="00CA2FEF" w:rsidRDefault="00CA2FEF" w:rsidP="00CA2FEF">
      <w:pPr>
        <w:pStyle w:val="ListParagraph"/>
      </w:pPr>
    </w:p>
    <w:sectPr w:rsidR="00CA2FEF" w:rsidRPr="00CA2FEF" w:rsidSect="0030618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E784F" w14:textId="77777777" w:rsidR="00802D6F" w:rsidRDefault="00802D6F" w:rsidP="001569C4">
      <w:r>
        <w:separator/>
      </w:r>
    </w:p>
  </w:endnote>
  <w:endnote w:type="continuationSeparator" w:id="0">
    <w:p w14:paraId="18952F74" w14:textId="77777777" w:rsidR="00802D6F" w:rsidRDefault="00802D6F" w:rsidP="001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79568" w14:textId="023FBB00" w:rsidR="00CA2FEF" w:rsidRDefault="00CA2FEF">
    <w:pPr>
      <w:pStyle w:val="Footer"/>
    </w:pPr>
    <w:r>
      <w:t>R</w:t>
    </w:r>
    <w:r w:rsidR="001B5EC6">
      <w:t>ev: 201</w:t>
    </w:r>
    <w:ins w:id="25" w:author="Microsoft Office User" w:date="2017-05-02T10:40:00Z">
      <w:r w:rsidR="005A0C06">
        <w:t>7-05-02</w:t>
      </w:r>
    </w:ins>
    <w:del w:id="26" w:author="Microsoft Office User" w:date="2017-05-02T10:40:00Z">
      <w:r w:rsidR="001B5EC6" w:rsidDel="005A0C06">
        <w:delText>6-10-17</w:delText>
      </w:r>
    </w:del>
    <w:r>
      <w:tab/>
    </w:r>
    <w:r w:rsidRPr="00404BC3">
      <w:rPr>
        <w:rStyle w:val="PageNumber"/>
        <w:rFonts w:ascii="Times New Roman" w:hAnsi="Times New Roman" w:cs="Times New Roman"/>
      </w:rPr>
      <w:t xml:space="preserve">Page </w:t>
    </w:r>
    <w:r w:rsidRPr="00404BC3">
      <w:rPr>
        <w:rStyle w:val="PageNumber"/>
        <w:rFonts w:ascii="Times New Roman" w:hAnsi="Times New Roman" w:cs="Times New Roman"/>
      </w:rPr>
      <w:fldChar w:fldCharType="begin"/>
    </w:r>
    <w:r w:rsidRPr="00404BC3">
      <w:rPr>
        <w:rStyle w:val="PageNumber"/>
        <w:rFonts w:ascii="Times New Roman" w:hAnsi="Times New Roman" w:cs="Times New Roman"/>
      </w:rPr>
      <w:instrText xml:space="preserve"> PAGE </w:instrText>
    </w:r>
    <w:r w:rsidRPr="00404BC3">
      <w:rPr>
        <w:rStyle w:val="PageNumber"/>
        <w:rFonts w:ascii="Times New Roman" w:hAnsi="Times New Roman" w:cs="Times New Roman"/>
      </w:rPr>
      <w:fldChar w:fldCharType="separate"/>
    </w:r>
    <w:r w:rsidR="00802D6F">
      <w:rPr>
        <w:rStyle w:val="PageNumber"/>
        <w:rFonts w:ascii="Times New Roman" w:hAnsi="Times New Roman" w:cs="Times New Roman"/>
        <w:noProof/>
      </w:rPr>
      <w:t>1</w:t>
    </w:r>
    <w:r w:rsidRPr="00404BC3">
      <w:rPr>
        <w:rStyle w:val="PageNumber"/>
        <w:rFonts w:ascii="Times New Roman" w:hAnsi="Times New Roman" w:cs="Times New Roman"/>
      </w:rPr>
      <w:fldChar w:fldCharType="end"/>
    </w:r>
    <w:r w:rsidRPr="00404BC3">
      <w:rPr>
        <w:rStyle w:val="PageNumber"/>
        <w:rFonts w:ascii="Times New Roman" w:hAnsi="Times New Roman" w:cs="Times New Roman"/>
      </w:rPr>
      <w:t xml:space="preserve"> of </w:t>
    </w:r>
    <w:r w:rsidRPr="00404BC3">
      <w:rPr>
        <w:rStyle w:val="PageNumber"/>
        <w:rFonts w:ascii="Times New Roman" w:hAnsi="Times New Roman" w:cs="Times New Roman"/>
      </w:rPr>
      <w:fldChar w:fldCharType="begin"/>
    </w:r>
    <w:r w:rsidRPr="00404BC3">
      <w:rPr>
        <w:rStyle w:val="PageNumber"/>
        <w:rFonts w:ascii="Times New Roman" w:hAnsi="Times New Roman" w:cs="Times New Roman"/>
      </w:rPr>
      <w:instrText xml:space="preserve"> NUMPAGES </w:instrText>
    </w:r>
    <w:r w:rsidRPr="00404BC3">
      <w:rPr>
        <w:rStyle w:val="PageNumber"/>
        <w:rFonts w:ascii="Times New Roman" w:hAnsi="Times New Roman" w:cs="Times New Roman"/>
      </w:rPr>
      <w:fldChar w:fldCharType="separate"/>
    </w:r>
    <w:r w:rsidR="00802D6F">
      <w:rPr>
        <w:rStyle w:val="PageNumber"/>
        <w:rFonts w:ascii="Times New Roman" w:hAnsi="Times New Roman" w:cs="Times New Roman"/>
        <w:noProof/>
      </w:rPr>
      <w:t>1</w:t>
    </w:r>
    <w:r w:rsidRPr="00404BC3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4ED30" w14:textId="77777777" w:rsidR="00802D6F" w:rsidRDefault="00802D6F" w:rsidP="001569C4">
      <w:r>
        <w:separator/>
      </w:r>
    </w:p>
  </w:footnote>
  <w:footnote w:type="continuationSeparator" w:id="0">
    <w:p w14:paraId="3EC392B8" w14:textId="77777777" w:rsidR="00802D6F" w:rsidRDefault="00802D6F" w:rsidP="00156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381E3" w14:textId="2D4A94E6" w:rsidR="00CA2FEF" w:rsidRDefault="00CA2FEF" w:rsidP="00BD541A">
    <w:pPr>
      <w:pStyle w:val="Header"/>
      <w:tabs>
        <w:tab w:val="clear" w:pos="8640"/>
        <w:tab w:val="right" w:pos="9990"/>
      </w:tabs>
    </w:pPr>
    <w:r>
      <w:tab/>
    </w:r>
    <w:r w:rsidR="0095068E">
      <w:tab/>
      <w:t>CS3600 Lab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E0D8B3"/>
    <w:multiLevelType w:val="hybridMultilevel"/>
    <w:tmpl w:val="F8F53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71809"/>
    <w:multiLevelType w:val="multilevel"/>
    <w:tmpl w:val="B1689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B5D82"/>
    <w:multiLevelType w:val="multilevel"/>
    <w:tmpl w:val="C924E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2B5A"/>
    <w:multiLevelType w:val="hybridMultilevel"/>
    <w:tmpl w:val="B1689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20AD9"/>
    <w:multiLevelType w:val="hybridMultilevel"/>
    <w:tmpl w:val="924E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46DBE"/>
    <w:multiLevelType w:val="multilevel"/>
    <w:tmpl w:val="08E69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160AA"/>
    <w:multiLevelType w:val="hybridMultilevel"/>
    <w:tmpl w:val="4AF0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876C5"/>
    <w:multiLevelType w:val="hybridMultilevel"/>
    <w:tmpl w:val="5412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91E1B"/>
    <w:multiLevelType w:val="hybridMultilevel"/>
    <w:tmpl w:val="D5BC1B74"/>
    <w:lvl w:ilvl="0" w:tplc="AD40246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BC3"/>
    <w:multiLevelType w:val="hybridMultilevel"/>
    <w:tmpl w:val="08E69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22F5F"/>
    <w:multiLevelType w:val="hybridMultilevel"/>
    <w:tmpl w:val="F75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F375C"/>
    <w:multiLevelType w:val="hybridMultilevel"/>
    <w:tmpl w:val="4EDB8A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6309185F"/>
    <w:multiLevelType w:val="hybridMultilevel"/>
    <w:tmpl w:val="5D6E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4231D"/>
    <w:multiLevelType w:val="hybridMultilevel"/>
    <w:tmpl w:val="C924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775B3"/>
    <w:multiLevelType w:val="multilevel"/>
    <w:tmpl w:val="D2602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76140"/>
    <w:multiLevelType w:val="hybridMultilevel"/>
    <w:tmpl w:val="2DA8C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14"/>
  </w:num>
  <w:num w:numId="7">
    <w:abstractNumId w:val="6"/>
  </w:num>
  <w:num w:numId="8">
    <w:abstractNumId w:val="13"/>
  </w:num>
  <w:num w:numId="9">
    <w:abstractNumId w:val="8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15"/>
  </w:num>
  <w:num w:numId="16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4"/>
    <w:rsid w:val="0000555C"/>
    <w:rsid w:val="00032301"/>
    <w:rsid w:val="000435D1"/>
    <w:rsid w:val="000748DF"/>
    <w:rsid w:val="000844F2"/>
    <w:rsid w:val="000A3C62"/>
    <w:rsid w:val="000A3F14"/>
    <w:rsid w:val="000B310F"/>
    <w:rsid w:val="000B4371"/>
    <w:rsid w:val="000D3AFB"/>
    <w:rsid w:val="00104499"/>
    <w:rsid w:val="00111D8C"/>
    <w:rsid w:val="001142F6"/>
    <w:rsid w:val="001159DE"/>
    <w:rsid w:val="001230A7"/>
    <w:rsid w:val="001569C4"/>
    <w:rsid w:val="00187489"/>
    <w:rsid w:val="0019430A"/>
    <w:rsid w:val="001B16C5"/>
    <w:rsid w:val="001B395C"/>
    <w:rsid w:val="001B5EC6"/>
    <w:rsid w:val="0023324A"/>
    <w:rsid w:val="0024696C"/>
    <w:rsid w:val="00286181"/>
    <w:rsid w:val="002C7661"/>
    <w:rsid w:val="002D654A"/>
    <w:rsid w:val="00306183"/>
    <w:rsid w:val="003117F1"/>
    <w:rsid w:val="00394390"/>
    <w:rsid w:val="00394E39"/>
    <w:rsid w:val="003A56D8"/>
    <w:rsid w:val="003B5397"/>
    <w:rsid w:val="00404BC3"/>
    <w:rsid w:val="00453099"/>
    <w:rsid w:val="00461564"/>
    <w:rsid w:val="004776A5"/>
    <w:rsid w:val="004C1D8C"/>
    <w:rsid w:val="004D603E"/>
    <w:rsid w:val="00536415"/>
    <w:rsid w:val="005A0C06"/>
    <w:rsid w:val="005A1977"/>
    <w:rsid w:val="005C7EDC"/>
    <w:rsid w:val="005F631B"/>
    <w:rsid w:val="00600297"/>
    <w:rsid w:val="0061136D"/>
    <w:rsid w:val="00612065"/>
    <w:rsid w:val="006308B7"/>
    <w:rsid w:val="0066729E"/>
    <w:rsid w:val="0067306B"/>
    <w:rsid w:val="00677C02"/>
    <w:rsid w:val="006A54C7"/>
    <w:rsid w:val="006F40FC"/>
    <w:rsid w:val="00735591"/>
    <w:rsid w:val="007703F1"/>
    <w:rsid w:val="007C6C67"/>
    <w:rsid w:val="007F349B"/>
    <w:rsid w:val="00800709"/>
    <w:rsid w:val="00802D6F"/>
    <w:rsid w:val="00853E2A"/>
    <w:rsid w:val="008768B2"/>
    <w:rsid w:val="00892B44"/>
    <w:rsid w:val="008C4A8B"/>
    <w:rsid w:val="009455E0"/>
    <w:rsid w:val="0095068E"/>
    <w:rsid w:val="0095213F"/>
    <w:rsid w:val="009B1345"/>
    <w:rsid w:val="009F0007"/>
    <w:rsid w:val="00A3244E"/>
    <w:rsid w:val="00A53DC2"/>
    <w:rsid w:val="00AB2A2F"/>
    <w:rsid w:val="00AC13F6"/>
    <w:rsid w:val="00B005FB"/>
    <w:rsid w:val="00B34A1F"/>
    <w:rsid w:val="00BB42FC"/>
    <w:rsid w:val="00BB6797"/>
    <w:rsid w:val="00BD541A"/>
    <w:rsid w:val="00BD64B0"/>
    <w:rsid w:val="00C21F0F"/>
    <w:rsid w:val="00C5252D"/>
    <w:rsid w:val="00C720C0"/>
    <w:rsid w:val="00CA2FEF"/>
    <w:rsid w:val="00D3773B"/>
    <w:rsid w:val="00D41CA6"/>
    <w:rsid w:val="00D52EAD"/>
    <w:rsid w:val="00D84989"/>
    <w:rsid w:val="00D849D1"/>
    <w:rsid w:val="00D96FCF"/>
    <w:rsid w:val="00DA0E5A"/>
    <w:rsid w:val="00DD2EA4"/>
    <w:rsid w:val="00DE7E7D"/>
    <w:rsid w:val="00DF30A9"/>
    <w:rsid w:val="00E43935"/>
    <w:rsid w:val="00E72D92"/>
    <w:rsid w:val="00E92644"/>
    <w:rsid w:val="00EA64BA"/>
    <w:rsid w:val="00EC32E0"/>
    <w:rsid w:val="00F03F49"/>
    <w:rsid w:val="00F13AB1"/>
    <w:rsid w:val="00F32F28"/>
    <w:rsid w:val="00F37EC3"/>
    <w:rsid w:val="00F52216"/>
    <w:rsid w:val="00FA0988"/>
    <w:rsid w:val="00FB1C06"/>
    <w:rsid w:val="00FE285D"/>
    <w:rsid w:val="00FE3A3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96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B005FB"/>
    <w:pPr>
      <w:ind w:left="720"/>
      <w:contextualSpacing/>
    </w:pPr>
  </w:style>
  <w:style w:type="table" w:styleId="TableGrid">
    <w:name w:val="Table Grid"/>
    <w:basedOn w:val="TableNormal"/>
    <w:uiPriority w:val="59"/>
    <w:rsid w:val="00BD541A"/>
    <w:rPr>
      <w:rFonts w:ascii="Times New Roman" w:eastAsia="Times New Roman" w:hAnsi="Times New Roman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32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F2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F28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070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30A7"/>
  </w:style>
  <w:style w:type="character" w:customStyle="1" w:styleId="FootnoteTextChar">
    <w:name w:val="Footnote Text Char"/>
    <w:basedOn w:val="DefaultParagraphFont"/>
    <w:link w:val="FootnoteText"/>
    <w:uiPriority w:val="99"/>
    <w:rsid w:val="001230A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230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15</cp:revision>
  <cp:lastPrinted>2015-05-15T17:20:00Z</cp:lastPrinted>
  <dcterms:created xsi:type="dcterms:W3CDTF">2015-05-15T16:33:00Z</dcterms:created>
  <dcterms:modified xsi:type="dcterms:W3CDTF">2017-05-02T17:41:00Z</dcterms:modified>
</cp:coreProperties>
</file>